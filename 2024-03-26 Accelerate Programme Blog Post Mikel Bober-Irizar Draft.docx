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FCB0" w14:textId="20262D12" w:rsidR="00E556D9" w:rsidRPr="006D479A" w:rsidDel="00416FE0" w:rsidRDefault="006D479A" w:rsidP="006D479A">
      <w:pPr>
        <w:spacing w:before="100" w:beforeAutospacing="1" w:after="100" w:afterAutospacing="1" w:line="240" w:lineRule="auto"/>
        <w:outlineLvl w:val="1"/>
        <w:rPr>
          <w:del w:id="0" w:author="Katie Light" w:date="2024-03-20T16:48:00Z"/>
          <w:rFonts w:ascii="Times New Roman" w:eastAsia="Times New Roman" w:hAnsi="Times New Roman" w:cs="Times New Roman"/>
          <w:b/>
          <w:bCs/>
          <w:kern w:val="0"/>
          <w:sz w:val="36"/>
          <w:szCs w:val="36"/>
          <w:lang w:eastAsia="en-GB"/>
          <w14:ligatures w14:val="none"/>
        </w:rPr>
      </w:pPr>
      <w:r w:rsidRPr="006D479A">
        <w:rPr>
          <w:rFonts w:ascii="Times New Roman" w:eastAsia="Times New Roman" w:hAnsi="Times New Roman" w:cs="Times New Roman"/>
          <w:b/>
          <w:bCs/>
          <w:kern w:val="0"/>
          <w:sz w:val="36"/>
          <w:szCs w:val="36"/>
          <w:lang w:eastAsia="en-GB"/>
          <w14:ligatures w14:val="none"/>
        </w:rPr>
        <w:t>Accelerate Program</w:t>
      </w:r>
      <w:r>
        <w:rPr>
          <w:rFonts w:ascii="Times New Roman" w:eastAsia="Times New Roman" w:hAnsi="Times New Roman" w:cs="Times New Roman"/>
          <w:b/>
          <w:bCs/>
          <w:kern w:val="0"/>
          <w:sz w:val="36"/>
          <w:szCs w:val="36"/>
          <w:lang w:eastAsia="en-GB"/>
          <w14:ligatures w14:val="none"/>
        </w:rPr>
        <w:t>me</w:t>
      </w:r>
      <w:r w:rsidRPr="006D479A">
        <w:rPr>
          <w:rFonts w:ascii="Times New Roman" w:eastAsia="Times New Roman" w:hAnsi="Times New Roman" w:cs="Times New Roman"/>
          <w:b/>
          <w:bCs/>
          <w:kern w:val="0"/>
          <w:sz w:val="36"/>
          <w:szCs w:val="36"/>
          <w:lang w:eastAsia="en-GB"/>
          <w14:ligatures w14:val="none"/>
        </w:rPr>
        <w:t xml:space="preserve"> Blog </w:t>
      </w:r>
      <w:commentRangeStart w:id="1"/>
      <w:commentRangeStart w:id="2"/>
      <w:r w:rsidRPr="006D479A">
        <w:rPr>
          <w:rFonts w:ascii="Times New Roman" w:eastAsia="Times New Roman" w:hAnsi="Times New Roman" w:cs="Times New Roman"/>
          <w:b/>
          <w:bCs/>
          <w:kern w:val="0"/>
          <w:sz w:val="36"/>
          <w:szCs w:val="36"/>
          <w:lang w:eastAsia="en-GB"/>
          <w14:ligatures w14:val="none"/>
        </w:rPr>
        <w:t>Post</w:t>
      </w:r>
      <w:commentRangeEnd w:id="1"/>
      <w:r w:rsidR="00AA3C58">
        <w:rPr>
          <w:rStyle w:val="CommentReference"/>
        </w:rPr>
        <w:commentReference w:id="1"/>
      </w:r>
      <w:commentRangeEnd w:id="2"/>
      <w:r w:rsidR="00C707CB">
        <w:rPr>
          <w:rStyle w:val="CommentReference"/>
        </w:rPr>
        <w:commentReference w:id="2"/>
      </w:r>
    </w:p>
    <w:p w14:paraId="014F305B" w14:textId="2F2B5EE8" w:rsidR="006D479A" w:rsidRPr="006D479A" w:rsidRDefault="00C347D9"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ins w:id="3" w:author="Katie Light" w:date="2024-03-20T16:44:00Z">
        <w:r>
          <w:rPr>
            <w:rFonts w:ascii="Times New Roman" w:eastAsia="Times New Roman" w:hAnsi="Times New Roman" w:cs="Times New Roman"/>
            <w:kern w:val="0"/>
            <w:sz w:val="24"/>
            <w:szCs w:val="24"/>
            <w:lang w:eastAsia="en-GB"/>
            <w14:ligatures w14:val="none"/>
          </w:rPr>
          <w:t xml:space="preserve">By Mikel </w:t>
        </w:r>
        <w:proofErr w:type="spellStart"/>
        <w:r>
          <w:rPr>
            <w:rFonts w:ascii="Times New Roman" w:eastAsia="Times New Roman" w:hAnsi="Times New Roman" w:cs="Times New Roman"/>
            <w:kern w:val="0"/>
            <w:sz w:val="24"/>
            <w:szCs w:val="24"/>
            <w:lang w:eastAsia="en-GB"/>
            <w14:ligatures w14:val="none"/>
          </w:rPr>
          <w:t>Bober-Irizar</w:t>
        </w:r>
        <w:proofErr w:type="spellEnd"/>
        <w:r>
          <w:rPr>
            <w:rFonts w:ascii="Times New Roman" w:eastAsia="Times New Roman" w:hAnsi="Times New Roman" w:cs="Times New Roman"/>
            <w:kern w:val="0"/>
            <w:sz w:val="24"/>
            <w:szCs w:val="24"/>
            <w:lang w:eastAsia="en-GB"/>
            <w14:ligatures w14:val="none"/>
          </w:rPr>
          <w:t xml:space="preserve">, </w:t>
        </w:r>
      </w:ins>
      <w:ins w:id="4" w:author="Katie Light" w:date="2024-03-20T16:45:00Z">
        <w:r w:rsidR="00897945" w:rsidRPr="00897945">
          <w:rPr>
            <w:rFonts w:ascii="Times New Roman" w:eastAsia="Times New Roman" w:hAnsi="Times New Roman" w:cs="Times New Roman"/>
            <w:kern w:val="0"/>
            <w:sz w:val="24"/>
            <w:szCs w:val="24"/>
            <w:lang w:eastAsia="en-GB"/>
            <w14:ligatures w14:val="none"/>
          </w:rPr>
          <w:t xml:space="preserve">MPhil </w:t>
        </w:r>
      </w:ins>
      <w:ins w:id="5" w:author="Katie Light" w:date="2024-03-26T17:25:00Z">
        <w:r w:rsidR="00FD6112">
          <w:rPr>
            <w:rFonts w:ascii="Times New Roman" w:eastAsia="Times New Roman" w:hAnsi="Times New Roman" w:cs="Times New Roman"/>
            <w:kern w:val="0"/>
            <w:sz w:val="24"/>
            <w:szCs w:val="24"/>
            <w:lang w:eastAsia="en-GB"/>
            <w14:ligatures w14:val="none"/>
          </w:rPr>
          <w:t xml:space="preserve">student </w:t>
        </w:r>
      </w:ins>
      <w:ins w:id="6" w:author="Katie Light" w:date="2024-03-20T16:45:00Z">
        <w:r w:rsidR="00897945" w:rsidRPr="00897945">
          <w:rPr>
            <w:rFonts w:ascii="Times New Roman" w:eastAsia="Times New Roman" w:hAnsi="Times New Roman" w:cs="Times New Roman"/>
            <w:kern w:val="0"/>
            <w:sz w:val="24"/>
            <w:szCs w:val="24"/>
            <w:lang w:eastAsia="en-GB"/>
            <w14:ligatures w14:val="none"/>
          </w:rPr>
          <w:t>in Advanced Computer Science</w:t>
        </w:r>
      </w:ins>
    </w:p>
    <w:p w14:paraId="55FEC123" w14:textId="3E885CCE" w:rsidR="006D479A" w:rsidDel="00D02A1A" w:rsidRDefault="00BD1CEA" w:rsidP="006D479A">
      <w:pPr>
        <w:spacing w:before="100" w:beforeAutospacing="1" w:after="100" w:afterAutospacing="1" w:line="240" w:lineRule="auto"/>
        <w:rPr>
          <w:del w:id="7" w:author="Katie Light" w:date="2024-03-20T16:40:00Z"/>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AI today powers everything</w:t>
      </w:r>
      <w:r w:rsidR="006D479A" w:rsidRPr="006D479A">
        <w:rPr>
          <w:rFonts w:ascii="Times New Roman" w:eastAsia="Times New Roman" w:hAnsi="Times New Roman" w:cs="Times New Roman"/>
          <w:kern w:val="0"/>
          <w:sz w:val="24"/>
          <w:szCs w:val="24"/>
          <w:lang w:eastAsia="en-GB"/>
          <w14:ligatures w14:val="none"/>
        </w:rPr>
        <w:t xml:space="preserve"> from your phone's autocorrect to your YouTube feed. However, all these models have one thing in common: they're very good at doing things in their training </w:t>
      </w:r>
      <w:proofErr w:type="gramStart"/>
      <w:r w:rsidR="006D479A" w:rsidRPr="006D479A">
        <w:rPr>
          <w:rFonts w:ascii="Times New Roman" w:eastAsia="Times New Roman" w:hAnsi="Times New Roman" w:cs="Times New Roman"/>
          <w:kern w:val="0"/>
          <w:sz w:val="24"/>
          <w:szCs w:val="24"/>
          <w:lang w:eastAsia="en-GB"/>
          <w14:ligatures w14:val="none"/>
        </w:rPr>
        <w:t>dataset, and</w:t>
      </w:r>
      <w:proofErr w:type="gramEnd"/>
      <w:r w:rsidR="006D479A" w:rsidRPr="006D479A">
        <w:rPr>
          <w:rFonts w:ascii="Times New Roman" w:eastAsia="Times New Roman" w:hAnsi="Times New Roman" w:cs="Times New Roman"/>
          <w:kern w:val="0"/>
          <w:sz w:val="24"/>
          <w:szCs w:val="24"/>
          <w:lang w:eastAsia="en-GB"/>
          <w14:ligatures w14:val="none"/>
        </w:rPr>
        <w:t xml:space="preserve"> are very bad at things outside it. A particular example of this is self-driving cars, which were "nearly there" 6 years ago [1] and have made surprisingly little progress since. The difficulty is that AI systems underperform when met with unexpected situations outside their training data (like a tree fallen on a road). To build more robust, </w:t>
      </w:r>
      <w:proofErr w:type="gramStart"/>
      <w:r w:rsidR="006D479A" w:rsidRPr="006D479A">
        <w:rPr>
          <w:rFonts w:ascii="Times New Roman" w:eastAsia="Times New Roman" w:hAnsi="Times New Roman" w:cs="Times New Roman"/>
          <w:kern w:val="0"/>
          <w:sz w:val="24"/>
          <w:szCs w:val="24"/>
          <w:lang w:eastAsia="en-GB"/>
          <w14:ligatures w14:val="none"/>
        </w:rPr>
        <w:t>safe</w:t>
      </w:r>
      <w:proofErr w:type="gramEnd"/>
      <w:r w:rsidR="006D479A" w:rsidRPr="006D479A">
        <w:rPr>
          <w:rFonts w:ascii="Times New Roman" w:eastAsia="Times New Roman" w:hAnsi="Times New Roman" w:cs="Times New Roman"/>
          <w:kern w:val="0"/>
          <w:sz w:val="24"/>
          <w:szCs w:val="24"/>
          <w:lang w:eastAsia="en-GB"/>
          <w14:ligatures w14:val="none"/>
        </w:rPr>
        <w:t xml:space="preserve"> and versatile AI systems, we need to build models that are more intelligent, and can perform reasoning to solve novel situations in the way that me and you effortlessly do every day. But building such intelligence is a daunting task (even defining intelligence is hard!), so where do we </w:t>
      </w:r>
      <w:proofErr w:type="spellStart"/>
      <w:r w:rsidR="006D479A" w:rsidRPr="006D479A">
        <w:rPr>
          <w:rFonts w:ascii="Times New Roman" w:eastAsia="Times New Roman" w:hAnsi="Times New Roman" w:cs="Times New Roman"/>
          <w:kern w:val="0"/>
          <w:sz w:val="24"/>
          <w:szCs w:val="24"/>
          <w:lang w:eastAsia="en-GB"/>
          <w14:ligatures w14:val="none"/>
        </w:rPr>
        <w:t>start?</w:t>
      </w:r>
    </w:p>
    <w:p w14:paraId="294450C1" w14:textId="31BA9995" w:rsidR="006D479A" w:rsidRPr="006D479A" w:rsidRDefault="00D02A1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As</w:t>
      </w:r>
      <w:proofErr w:type="spellEnd"/>
      <w:r>
        <w:rPr>
          <w:rFonts w:ascii="Times New Roman" w:eastAsia="Times New Roman" w:hAnsi="Times New Roman" w:cs="Times New Roman"/>
          <w:kern w:val="0"/>
          <w:sz w:val="24"/>
          <w:szCs w:val="24"/>
          <w:lang w:eastAsia="en-GB"/>
          <w14:ligatures w14:val="none"/>
        </w:rPr>
        <w:t xml:space="preserve"> part of my </w:t>
      </w:r>
      <w:proofErr w:type="gramStart"/>
      <w:r>
        <w:rPr>
          <w:rFonts w:ascii="Times New Roman" w:eastAsia="Times New Roman" w:hAnsi="Times New Roman" w:cs="Times New Roman"/>
          <w:kern w:val="0"/>
          <w:sz w:val="24"/>
          <w:szCs w:val="24"/>
          <w:lang w:eastAsia="en-GB"/>
          <w14:ligatures w14:val="none"/>
        </w:rPr>
        <w:t>Master’s</w:t>
      </w:r>
      <w:proofErr w:type="gramEnd"/>
      <w:r>
        <w:rPr>
          <w:rFonts w:ascii="Times New Roman" w:eastAsia="Times New Roman" w:hAnsi="Times New Roman" w:cs="Times New Roman"/>
          <w:kern w:val="0"/>
          <w:sz w:val="24"/>
          <w:szCs w:val="24"/>
          <w:lang w:eastAsia="en-GB"/>
          <w14:ligatures w14:val="none"/>
        </w:rPr>
        <w:t xml:space="preserve"> course, I took a course on Unconventional Approaches to Ai with Accelerate Research Fellow Dr </w:t>
      </w:r>
      <w:r w:rsidR="00D727CF">
        <w:rPr>
          <w:rFonts w:ascii="Times New Roman" w:eastAsia="Times New Roman" w:hAnsi="Times New Roman" w:cs="Times New Roman"/>
          <w:kern w:val="0"/>
          <w:sz w:val="24"/>
          <w:szCs w:val="24"/>
          <w:lang w:eastAsia="en-GB"/>
          <w14:ligatures w14:val="none"/>
        </w:rPr>
        <w:t>Soumya</w:t>
      </w:r>
      <w:r>
        <w:rPr>
          <w:rFonts w:ascii="Times New Roman" w:eastAsia="Times New Roman" w:hAnsi="Times New Roman" w:cs="Times New Roman"/>
          <w:kern w:val="0"/>
          <w:sz w:val="24"/>
          <w:szCs w:val="24"/>
          <w:lang w:eastAsia="en-GB"/>
          <w14:ligatures w14:val="none"/>
        </w:rPr>
        <w:t xml:space="preserve"> Banerjee</w:t>
      </w:r>
      <w:r w:rsidR="00D727CF">
        <w:rPr>
          <w:rFonts w:ascii="Times New Roman" w:eastAsia="Times New Roman" w:hAnsi="Times New Roman" w:cs="Times New Roman"/>
          <w:kern w:val="0"/>
          <w:sz w:val="24"/>
          <w:szCs w:val="24"/>
          <w:lang w:eastAsia="en-GB"/>
          <w14:ligatures w14:val="none"/>
        </w:rPr>
        <w:t xml:space="preserve"> and explored new ways </w:t>
      </w:r>
      <w:r w:rsidR="00753636">
        <w:rPr>
          <w:rFonts w:ascii="Times New Roman" w:eastAsia="Times New Roman" w:hAnsi="Times New Roman" w:cs="Times New Roman"/>
          <w:kern w:val="0"/>
          <w:sz w:val="24"/>
          <w:szCs w:val="24"/>
          <w:lang w:eastAsia="en-GB"/>
          <w14:ligatures w14:val="none"/>
        </w:rPr>
        <w:t xml:space="preserve">machine learning systems can tackle </w:t>
      </w:r>
      <w:r w:rsidR="00B15997">
        <w:rPr>
          <w:rFonts w:ascii="Times New Roman" w:eastAsia="Times New Roman" w:hAnsi="Times New Roman" w:cs="Times New Roman"/>
          <w:kern w:val="0"/>
          <w:sz w:val="24"/>
          <w:szCs w:val="24"/>
          <w:lang w:eastAsia="en-GB"/>
          <w14:ligatures w14:val="none"/>
        </w:rPr>
        <w:t xml:space="preserve">abstraction and reasoning tasks. </w:t>
      </w:r>
    </w:p>
    <w:p w14:paraId="3CDAD6C7" w14:textId="77777777" w:rsidR="006D479A" w:rsidRPr="006D479A" w:rsidRDefault="006D479A" w:rsidP="006D47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D479A">
        <w:rPr>
          <w:rFonts w:ascii="Times New Roman" w:eastAsia="Times New Roman" w:hAnsi="Times New Roman" w:cs="Times New Roman"/>
          <w:b/>
          <w:bCs/>
          <w:kern w:val="0"/>
          <w:sz w:val="27"/>
          <w:szCs w:val="27"/>
          <w:lang w:eastAsia="en-GB"/>
          <w14:ligatures w14:val="none"/>
        </w:rPr>
        <w:t>A long journey to intelligence</w:t>
      </w:r>
    </w:p>
    <w:p w14:paraId="326E61E4"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In 1967, long before the advent of AI like we know it today, Mikhail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published </w:t>
      </w:r>
      <w:r w:rsidRPr="006D479A">
        <w:rPr>
          <w:rFonts w:ascii="Times New Roman" w:eastAsia="Times New Roman" w:hAnsi="Times New Roman" w:cs="Times New Roman"/>
          <w:i/>
          <w:iCs/>
          <w:kern w:val="0"/>
          <w:sz w:val="24"/>
          <w:szCs w:val="24"/>
          <w:lang w:eastAsia="en-GB"/>
          <w14:ligatures w14:val="none"/>
        </w:rPr>
        <w:t>Pattern Recognition</w:t>
      </w:r>
      <w:r w:rsidRPr="006D479A">
        <w:rPr>
          <w:rFonts w:ascii="Times New Roman" w:eastAsia="Times New Roman" w:hAnsi="Times New Roman" w:cs="Times New Roman"/>
          <w:kern w:val="0"/>
          <w:sz w:val="24"/>
          <w:szCs w:val="24"/>
          <w:lang w:eastAsia="en-GB"/>
          <w14:ligatures w14:val="none"/>
        </w:rPr>
        <w:t xml:space="preserve">, noting how scientists such as Alan Turing have long posited the concept of a thinking machine; but while machines can be built to solve specific tasks (such as solving quadratic equations or playing chess), no progress had been made to imitate or even understand the ability of us humans to adapt to new situations.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suggests that pattern recognition, the ability to decompose situations into objects and concepts, is central to the abilities of human intelligence.</w:t>
      </w:r>
    </w:p>
    <w:p w14:paraId="4FAE3A40"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9FD7B98"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introduced a set of logic puzzles (known now as the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Problems) which were designed to test whether a (hypothetical future) machine can perform the sort of logical reasoning that we take for granted each day. Each problem has 12 images, split into two groups. The goal of each problem is to answer the question: "What sets apart these two sets of images?" Can you solve the below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w:t>
      </w:r>
      <w:proofErr w:type="gramStart"/>
      <w:r w:rsidRPr="006D479A">
        <w:rPr>
          <w:rFonts w:ascii="Times New Roman" w:eastAsia="Times New Roman" w:hAnsi="Times New Roman" w:cs="Times New Roman"/>
          <w:kern w:val="0"/>
          <w:sz w:val="24"/>
          <w:szCs w:val="24"/>
          <w:lang w:eastAsia="en-GB"/>
          <w14:ligatures w14:val="none"/>
        </w:rPr>
        <w:t>problems?[</w:t>
      </w:r>
      <w:commentRangeStart w:id="8"/>
      <w:proofErr w:type="gramEnd"/>
      <w:r w:rsidRPr="006D479A">
        <w:rPr>
          <w:rFonts w:ascii="Times New Roman" w:eastAsia="Times New Roman" w:hAnsi="Times New Roman" w:cs="Times New Roman"/>
          <w:kern w:val="0"/>
          <w:sz w:val="24"/>
          <w:szCs w:val="24"/>
          <w:lang w:eastAsia="en-GB"/>
          <w14:ligatures w14:val="none"/>
        </w:rPr>
        <w:t>2</w:t>
      </w:r>
      <w:commentRangeEnd w:id="8"/>
      <w:r w:rsidR="00E556D9">
        <w:rPr>
          <w:rStyle w:val="CommentReference"/>
        </w:rPr>
        <w:commentReference w:id="8"/>
      </w:r>
      <w:r w:rsidRPr="006D479A">
        <w:rPr>
          <w:rFonts w:ascii="Times New Roman" w:eastAsia="Times New Roman" w:hAnsi="Times New Roman" w:cs="Times New Roman"/>
          <w:kern w:val="0"/>
          <w:sz w:val="24"/>
          <w:szCs w:val="24"/>
          <w:lang w:eastAsia="en-GB"/>
          <w14:ligatures w14:val="none"/>
        </w:rPr>
        <w:t>]</w:t>
      </w:r>
    </w:p>
    <w:p w14:paraId="3C7B67F6"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55017DD" w14:textId="6CE6B45E" w:rsidR="006D479A" w:rsidRPr="006D479A" w:rsidRDefault="006D479A" w:rsidP="006D479A">
      <w:pPr>
        <w:spacing w:after="0"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noProof/>
          <w:kern w:val="0"/>
          <w:sz w:val="24"/>
          <w:szCs w:val="24"/>
          <w:lang w:eastAsia="en-GB"/>
          <w14:ligatures w14:val="none"/>
        </w:rPr>
        <w:drawing>
          <wp:inline distT="0" distB="0" distL="0" distR="0" wp14:anchorId="4486D090" wp14:editId="7ADECA88">
            <wp:extent cx="5731510" cy="1125220"/>
            <wp:effectExtent l="0" t="0" r="2540" b="0"/>
            <wp:docPr id="2031108194"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08194" name="Picture 3" descr="A diagram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25220"/>
                    </a:xfrm>
                    <a:prstGeom prst="rect">
                      <a:avLst/>
                    </a:prstGeom>
                    <a:noFill/>
                    <a:ln>
                      <a:noFill/>
                    </a:ln>
                  </pic:spPr>
                </pic:pic>
              </a:graphicData>
            </a:graphic>
          </wp:inline>
        </w:drawing>
      </w:r>
    </w:p>
    <w:p w14:paraId="4CB06EC6"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7967494" w14:textId="550CB550" w:rsidR="006D479A" w:rsidRPr="006D479A" w:rsidRDefault="00485C4E"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O</w:t>
      </w:r>
      <w:r w:rsidR="006D479A" w:rsidRPr="006D479A">
        <w:rPr>
          <w:rFonts w:ascii="Times New Roman" w:eastAsia="Times New Roman" w:hAnsi="Times New Roman" w:cs="Times New Roman"/>
          <w:kern w:val="0"/>
          <w:sz w:val="24"/>
          <w:szCs w:val="24"/>
          <w:lang w:eastAsia="en-GB"/>
          <w14:ligatures w14:val="none"/>
        </w:rPr>
        <w:t xml:space="preserve">ver 50 years later, a machine that can solve these types of problems has yet to surface. It turns out that modern machine learning algorithms are exceptionally good at learning patterns in large training </w:t>
      </w:r>
      <w:proofErr w:type="gramStart"/>
      <w:r w:rsidR="006D479A" w:rsidRPr="006D479A">
        <w:rPr>
          <w:rFonts w:ascii="Times New Roman" w:eastAsia="Times New Roman" w:hAnsi="Times New Roman" w:cs="Times New Roman"/>
          <w:kern w:val="0"/>
          <w:sz w:val="24"/>
          <w:szCs w:val="24"/>
          <w:lang w:eastAsia="en-GB"/>
          <w14:ligatures w14:val="none"/>
        </w:rPr>
        <w:t>data, but</w:t>
      </w:r>
      <w:proofErr w:type="gramEnd"/>
      <w:r w:rsidR="006D479A" w:rsidRPr="006D479A">
        <w:rPr>
          <w:rFonts w:ascii="Times New Roman" w:eastAsia="Times New Roman" w:hAnsi="Times New Roman" w:cs="Times New Roman"/>
          <w:kern w:val="0"/>
          <w:sz w:val="24"/>
          <w:szCs w:val="24"/>
          <w:lang w:eastAsia="en-GB"/>
          <w14:ligatures w14:val="none"/>
        </w:rPr>
        <w:t xml:space="preserve"> struggle to generalise to unseen situations that never appeared during training.</w:t>
      </w:r>
    </w:p>
    <w:p w14:paraId="520312A7"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AEF760B"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In 2019, Francois Chollet called this ability </w:t>
      </w:r>
      <w:r w:rsidRPr="006D479A">
        <w:rPr>
          <w:rFonts w:ascii="Times New Roman" w:eastAsia="Times New Roman" w:hAnsi="Times New Roman" w:cs="Times New Roman"/>
          <w:i/>
          <w:iCs/>
          <w:kern w:val="0"/>
          <w:sz w:val="24"/>
          <w:szCs w:val="24"/>
          <w:lang w:eastAsia="en-GB"/>
          <w14:ligatures w14:val="none"/>
        </w:rPr>
        <w:t>broad generalisation</w:t>
      </w:r>
      <w:r w:rsidRPr="006D479A">
        <w:rPr>
          <w:rFonts w:ascii="Times New Roman" w:eastAsia="Times New Roman" w:hAnsi="Times New Roman" w:cs="Times New Roman"/>
          <w:kern w:val="0"/>
          <w:sz w:val="24"/>
          <w:szCs w:val="24"/>
          <w:lang w:eastAsia="en-GB"/>
          <w14:ligatures w14:val="none"/>
        </w:rPr>
        <w:t>, and introduced a new more rigorous benchmark, the Abstraction &amp; Reasoning Corpus (ARC), against which computer systems can be tested.</w:t>
      </w:r>
      <w:del w:id="9" w:author="Soumya Banerjee" w:date="2024-04-18T15:22:00Z">
        <w:r w:rsidRPr="006D479A" w:rsidDel="00C775FA">
          <w:rPr>
            <w:rFonts w:ascii="Times New Roman" w:eastAsia="Times New Roman" w:hAnsi="Times New Roman" w:cs="Times New Roman"/>
            <w:kern w:val="0"/>
            <w:sz w:val="24"/>
            <w:szCs w:val="24"/>
            <w:lang w:eastAsia="en-GB"/>
            <w14:ligatures w14:val="none"/>
          </w:rPr>
          <w:delText>.</w:delText>
        </w:r>
      </w:del>
      <w:r w:rsidRPr="006D479A">
        <w:rPr>
          <w:rFonts w:ascii="Times New Roman" w:eastAsia="Times New Roman" w:hAnsi="Times New Roman" w:cs="Times New Roman"/>
          <w:kern w:val="0"/>
          <w:sz w:val="24"/>
          <w:szCs w:val="24"/>
          <w:lang w:eastAsia="en-GB"/>
          <w14:ligatures w14:val="none"/>
        </w:rPr>
        <w:t xml:space="preserve"> Similarly to the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Problems, ARC problems ask people (or computers!) to solve logic puzzles involving colourful grids, where each problem involves learning a transformation from 3-5 examples and applying it to a test input to produce an output grid that must be pixel-perfect:</w:t>
      </w:r>
    </w:p>
    <w:p w14:paraId="2F907AFC"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4CADA1B" w14:textId="01BDB8CE" w:rsidR="006D479A" w:rsidRPr="006D479A" w:rsidRDefault="006D479A" w:rsidP="006D479A">
      <w:pPr>
        <w:spacing w:after="0"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noProof/>
          <w:kern w:val="0"/>
          <w:sz w:val="24"/>
          <w:szCs w:val="24"/>
          <w:lang w:eastAsia="en-GB"/>
          <w14:ligatures w14:val="none"/>
        </w:rPr>
        <w:drawing>
          <wp:inline distT="0" distB="0" distL="0" distR="0" wp14:anchorId="02FBFDC8" wp14:editId="49632066">
            <wp:extent cx="5731510" cy="1804035"/>
            <wp:effectExtent l="0" t="0" r="2540" b="5715"/>
            <wp:docPr id="78546138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61385" name="Picture 2" descr="A screenshot of a g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04035"/>
                    </a:xfrm>
                    <a:prstGeom prst="rect">
                      <a:avLst/>
                    </a:prstGeom>
                    <a:noFill/>
                    <a:ln>
                      <a:noFill/>
                    </a:ln>
                  </pic:spPr>
                </pic:pic>
              </a:graphicData>
            </a:graphic>
          </wp:inline>
        </w:drawing>
      </w:r>
    </w:p>
    <w:p w14:paraId="051E1F5F"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FA61FA7"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31946F2"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There have been three international competitions on ARC with over $100,000 in prizes, but we've yet to see a machine-learning-based solution that can solve a significant portion of ARC problems: the best solutions (while impressive) instead rely on hand-crafted rules and heuristics. From an ML perspective, we've got as little as 3 training examples and 10</w:t>
      </w:r>
      <w:r w:rsidRPr="006D479A">
        <w:rPr>
          <w:rFonts w:ascii="Times New Roman" w:eastAsia="Times New Roman" w:hAnsi="Times New Roman" w:cs="Times New Roman"/>
          <w:kern w:val="0"/>
          <w:sz w:val="24"/>
          <w:szCs w:val="24"/>
          <w:vertAlign w:val="superscript"/>
          <w:lang w:eastAsia="en-GB"/>
          <w14:ligatures w14:val="none"/>
        </w:rPr>
        <w:t>300</w:t>
      </w:r>
      <w:r w:rsidRPr="006D479A">
        <w:rPr>
          <w:rFonts w:ascii="Times New Roman" w:eastAsia="Times New Roman" w:hAnsi="Times New Roman" w:cs="Times New Roman"/>
          <w:kern w:val="0"/>
          <w:sz w:val="24"/>
          <w:szCs w:val="24"/>
          <w:lang w:eastAsia="en-GB"/>
          <w14:ligatures w14:val="none"/>
        </w:rPr>
        <w:t xml:space="preserve"> possible outputs.</w:t>
      </w:r>
    </w:p>
    <w:p w14:paraId="0BC3A6BB"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BE00E3A" w14:textId="0043933D" w:rsidR="006D479A" w:rsidRPr="006D479A" w:rsidRDefault="006D479A" w:rsidP="006D47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D479A">
        <w:rPr>
          <w:rFonts w:ascii="Times New Roman" w:eastAsia="Times New Roman" w:hAnsi="Times New Roman" w:cs="Times New Roman"/>
          <w:b/>
          <w:bCs/>
          <w:kern w:val="0"/>
          <w:sz w:val="27"/>
          <w:szCs w:val="27"/>
          <w:lang w:eastAsia="en-GB"/>
          <w14:ligatures w14:val="none"/>
        </w:rPr>
        <w:t xml:space="preserve">A new </w:t>
      </w:r>
      <w:r w:rsidR="00E556D9">
        <w:rPr>
          <w:rFonts w:ascii="Times New Roman" w:eastAsia="Times New Roman" w:hAnsi="Times New Roman" w:cs="Times New Roman"/>
          <w:b/>
          <w:bCs/>
          <w:kern w:val="0"/>
          <w:sz w:val="27"/>
          <w:szCs w:val="27"/>
          <w:lang w:eastAsia="en-GB"/>
          <w14:ligatures w14:val="none"/>
        </w:rPr>
        <w:t xml:space="preserve">approach </w:t>
      </w:r>
    </w:p>
    <w:p w14:paraId="0D8EAD0D" w14:textId="3B744980"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In my </w:t>
      </w:r>
      <w:proofErr w:type="gramStart"/>
      <w:r w:rsidRPr="006D479A">
        <w:rPr>
          <w:rFonts w:ascii="Times New Roman" w:eastAsia="Times New Roman" w:hAnsi="Times New Roman" w:cs="Times New Roman"/>
          <w:kern w:val="0"/>
          <w:sz w:val="24"/>
          <w:szCs w:val="24"/>
          <w:lang w:eastAsia="en-GB"/>
          <w14:ligatures w14:val="none"/>
        </w:rPr>
        <w:t>Masters</w:t>
      </w:r>
      <w:proofErr w:type="gramEnd"/>
      <w:r w:rsidRPr="006D479A">
        <w:rPr>
          <w:rFonts w:ascii="Times New Roman" w:eastAsia="Times New Roman" w:hAnsi="Times New Roman" w:cs="Times New Roman"/>
          <w:kern w:val="0"/>
          <w:sz w:val="24"/>
          <w:szCs w:val="24"/>
          <w:lang w:eastAsia="en-GB"/>
          <w14:ligatures w14:val="none"/>
        </w:rPr>
        <w:t xml:space="preserve"> project, I looked at two new ways that a machine-learning system could be </w:t>
      </w:r>
      <w:r w:rsidR="00BD1CEA">
        <w:rPr>
          <w:rFonts w:ascii="Times New Roman" w:eastAsia="Times New Roman" w:hAnsi="Times New Roman" w:cs="Times New Roman"/>
          <w:kern w:val="0"/>
          <w:sz w:val="24"/>
          <w:szCs w:val="24"/>
          <w:lang w:eastAsia="en-GB"/>
          <w14:ligatures w14:val="none"/>
        </w:rPr>
        <w:t>used</w:t>
      </w:r>
      <w:r w:rsidR="00BD1CEA" w:rsidRPr="006D479A">
        <w:rPr>
          <w:rFonts w:ascii="Times New Roman" w:eastAsia="Times New Roman" w:hAnsi="Times New Roman" w:cs="Times New Roman"/>
          <w:kern w:val="0"/>
          <w:sz w:val="24"/>
          <w:szCs w:val="24"/>
          <w:lang w:eastAsia="en-GB"/>
          <w14:ligatures w14:val="none"/>
        </w:rPr>
        <w:t xml:space="preserve"> </w:t>
      </w:r>
      <w:r w:rsidRPr="006D479A">
        <w:rPr>
          <w:rFonts w:ascii="Times New Roman" w:eastAsia="Times New Roman" w:hAnsi="Times New Roman" w:cs="Times New Roman"/>
          <w:kern w:val="0"/>
          <w:sz w:val="24"/>
          <w:szCs w:val="24"/>
          <w:lang w:eastAsia="en-GB"/>
          <w14:ligatures w14:val="none"/>
        </w:rPr>
        <w:t>to solve ARC tasks.</w:t>
      </w:r>
    </w:p>
    <w:p w14:paraId="35918771"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B05CAFA"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The first is a system called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(originally </w:t>
      </w:r>
      <w:commentRangeStart w:id="10"/>
      <w:r w:rsidRPr="006D479A">
        <w:rPr>
          <w:rFonts w:ascii="Times New Roman" w:eastAsia="Times New Roman" w:hAnsi="Times New Roman" w:cs="Times New Roman"/>
          <w:kern w:val="0"/>
          <w:sz w:val="24"/>
          <w:szCs w:val="24"/>
          <w:lang w:eastAsia="en-GB"/>
          <w14:ligatures w14:val="none"/>
        </w:rPr>
        <w:t>built by MIT</w:t>
      </w:r>
      <w:commentRangeEnd w:id="10"/>
      <w:r w:rsidR="00A73C6E">
        <w:rPr>
          <w:rStyle w:val="CommentReference"/>
        </w:rPr>
        <w:commentReference w:id="10"/>
      </w:r>
      <w:r w:rsidRPr="006D479A">
        <w:rPr>
          <w:rFonts w:ascii="Times New Roman" w:eastAsia="Times New Roman" w:hAnsi="Times New Roman" w:cs="Times New Roman"/>
          <w:kern w:val="0"/>
          <w:sz w:val="24"/>
          <w:szCs w:val="24"/>
          <w:lang w:eastAsia="en-GB"/>
          <w14:ligatures w14:val="none"/>
        </w:rPr>
        <w:t xml:space="preserve">), which uses neural networks to write </w:t>
      </w:r>
      <w:r w:rsidRPr="006D479A">
        <w:rPr>
          <w:rFonts w:ascii="Times New Roman" w:eastAsia="Times New Roman" w:hAnsi="Times New Roman" w:cs="Times New Roman"/>
          <w:b/>
          <w:bCs/>
          <w:kern w:val="0"/>
          <w:sz w:val="24"/>
          <w:szCs w:val="24"/>
          <w:lang w:eastAsia="en-GB"/>
          <w14:ligatures w14:val="none"/>
        </w:rPr>
        <w:t xml:space="preserve">computer programs </w:t>
      </w:r>
      <w:r w:rsidRPr="006D479A">
        <w:rPr>
          <w:rFonts w:ascii="Times New Roman" w:eastAsia="Times New Roman" w:hAnsi="Times New Roman" w:cs="Times New Roman"/>
          <w:kern w:val="0"/>
          <w:sz w:val="24"/>
          <w:szCs w:val="24"/>
          <w:lang w:eastAsia="en-GB"/>
          <w14:ligatures w14:val="none"/>
        </w:rPr>
        <w:t xml:space="preserve">that represent transformations, which we adapted to work on ARC tasks. By defining a programming language of potentially useful primitives (like rotation, filling in),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w:t>
      </w:r>
      <w:proofErr w:type="gramStart"/>
      <w:r w:rsidRPr="006D479A">
        <w:rPr>
          <w:rFonts w:ascii="Times New Roman" w:eastAsia="Times New Roman" w:hAnsi="Times New Roman" w:cs="Times New Roman"/>
          <w:kern w:val="0"/>
          <w:sz w:val="24"/>
          <w:szCs w:val="24"/>
          <w:lang w:eastAsia="en-GB"/>
          <w14:ligatures w14:val="none"/>
        </w:rPr>
        <w:t>is able to</w:t>
      </w:r>
      <w:proofErr w:type="gramEnd"/>
      <w:r w:rsidRPr="006D479A">
        <w:rPr>
          <w:rFonts w:ascii="Times New Roman" w:eastAsia="Times New Roman" w:hAnsi="Times New Roman" w:cs="Times New Roman"/>
          <w:kern w:val="0"/>
          <w:sz w:val="24"/>
          <w:szCs w:val="24"/>
          <w:lang w:eastAsia="en-GB"/>
          <w14:ligatures w14:val="none"/>
        </w:rPr>
        <w:t xml:space="preserve"> compose these into complex transformations. A neural network trained on "dreamed" problems looks at a task and suggests which transformations to try next, massively reducing the exponential search space. Our language, </w:t>
      </w:r>
      <w:proofErr w:type="spellStart"/>
      <w:r w:rsidRPr="006D479A">
        <w:rPr>
          <w:rFonts w:ascii="Times New Roman" w:eastAsia="Times New Roman" w:hAnsi="Times New Roman" w:cs="Times New Roman"/>
          <w:kern w:val="0"/>
          <w:sz w:val="24"/>
          <w:szCs w:val="24"/>
          <w:lang w:eastAsia="en-GB"/>
          <w14:ligatures w14:val="none"/>
        </w:rPr>
        <w:t>PeARL</w:t>
      </w:r>
      <w:proofErr w:type="spellEnd"/>
      <w:r w:rsidRPr="006D479A">
        <w:rPr>
          <w:rFonts w:ascii="Times New Roman" w:eastAsia="Times New Roman" w:hAnsi="Times New Roman" w:cs="Times New Roman"/>
          <w:kern w:val="0"/>
          <w:sz w:val="24"/>
          <w:szCs w:val="24"/>
          <w:lang w:eastAsia="en-GB"/>
          <w14:ligatures w14:val="none"/>
        </w:rPr>
        <w:t xml:space="preserve"> (Perceptual </w:t>
      </w:r>
      <w:proofErr w:type="spellStart"/>
      <w:r w:rsidRPr="006D479A">
        <w:rPr>
          <w:rFonts w:ascii="Times New Roman" w:eastAsia="Times New Roman" w:hAnsi="Times New Roman" w:cs="Times New Roman"/>
          <w:kern w:val="0"/>
          <w:sz w:val="24"/>
          <w:szCs w:val="24"/>
          <w:lang w:eastAsia="en-GB"/>
          <w14:ligatures w14:val="none"/>
        </w:rPr>
        <w:t>Abstration</w:t>
      </w:r>
      <w:proofErr w:type="spellEnd"/>
      <w:r w:rsidRPr="006D479A">
        <w:rPr>
          <w:rFonts w:ascii="Times New Roman" w:eastAsia="Times New Roman" w:hAnsi="Times New Roman" w:cs="Times New Roman"/>
          <w:kern w:val="0"/>
          <w:sz w:val="24"/>
          <w:szCs w:val="24"/>
          <w:lang w:eastAsia="en-GB"/>
          <w14:ligatures w14:val="none"/>
        </w:rPr>
        <w:t xml:space="preserve"> and Reasoning Language), allows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to use higher-order functions and lists in its solutions.</w:t>
      </w:r>
    </w:p>
    <w:p w14:paraId="184892E4"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33805E7"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Here's an example of a task solved by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It first constructs a function that </w:t>
      </w:r>
      <w:proofErr w:type="gramStart"/>
      <w:r w:rsidRPr="006D479A">
        <w:rPr>
          <w:rFonts w:ascii="Times New Roman" w:eastAsia="Times New Roman" w:hAnsi="Times New Roman" w:cs="Times New Roman"/>
          <w:kern w:val="0"/>
          <w:sz w:val="24"/>
          <w:szCs w:val="24"/>
          <w:lang w:eastAsia="en-GB"/>
          <w14:ligatures w14:val="none"/>
        </w:rPr>
        <w:t>says</w:t>
      </w:r>
      <w:proofErr w:type="gramEnd"/>
      <w:r w:rsidRPr="006D479A">
        <w:rPr>
          <w:rFonts w:ascii="Times New Roman" w:eastAsia="Times New Roman" w:hAnsi="Times New Roman" w:cs="Times New Roman"/>
          <w:kern w:val="0"/>
          <w:sz w:val="24"/>
          <w:szCs w:val="24"/>
          <w:lang w:eastAsia="en-GB"/>
          <w14:ligatures w14:val="none"/>
        </w:rPr>
        <w:t xml:space="preserve"> "set the background to orange", and then applies this function individually to each object in the grid, before overlaying them on their original positions. This program gives the correct output for the test example!</w:t>
      </w:r>
    </w:p>
    <w:p w14:paraId="074736EE"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212EAED" w14:textId="2899816A" w:rsidR="006D479A" w:rsidRPr="006D479A" w:rsidRDefault="006D479A" w:rsidP="006D479A">
      <w:pPr>
        <w:spacing w:after="0"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noProof/>
          <w:kern w:val="0"/>
          <w:sz w:val="24"/>
          <w:szCs w:val="24"/>
          <w:lang w:eastAsia="en-GB"/>
          <w14:ligatures w14:val="none"/>
        </w:rPr>
        <w:drawing>
          <wp:inline distT="0" distB="0" distL="0" distR="0" wp14:anchorId="1843907D" wp14:editId="2FBB8ED4">
            <wp:extent cx="5731510" cy="1789430"/>
            <wp:effectExtent l="0" t="0" r="2540" b="1270"/>
            <wp:docPr id="203677234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72348" name="Picture 1" descr="A diagram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3ACB7538"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A5CA722"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You might be wondering at this point... well, what about Large Language Models (LLMs)? LLMs are an interesting exception: by training a model on </w:t>
      </w:r>
      <w:r w:rsidRPr="006D479A">
        <w:rPr>
          <w:rFonts w:ascii="Times New Roman" w:eastAsia="Times New Roman" w:hAnsi="Times New Roman" w:cs="Times New Roman"/>
          <w:i/>
          <w:iCs/>
          <w:kern w:val="0"/>
          <w:sz w:val="24"/>
          <w:szCs w:val="24"/>
          <w:lang w:eastAsia="en-GB"/>
          <w14:ligatures w14:val="none"/>
        </w:rPr>
        <w:t>all the data you can get your hands on</w:t>
      </w:r>
      <w:r w:rsidRPr="006D479A">
        <w:rPr>
          <w:rFonts w:ascii="Times New Roman" w:eastAsia="Times New Roman" w:hAnsi="Times New Roman" w:cs="Times New Roman"/>
          <w:kern w:val="0"/>
          <w:sz w:val="24"/>
          <w:szCs w:val="24"/>
          <w:lang w:eastAsia="en-GB"/>
          <w14:ligatures w14:val="none"/>
        </w:rPr>
        <w:t xml:space="preserve">, every possible task you could give it becomes an interpolation of things that it's seen in its training data. This has led to staggeringly good performance across a variety of tasks. </w:t>
      </w:r>
      <w:proofErr w:type="gramStart"/>
      <w:r w:rsidRPr="006D479A">
        <w:rPr>
          <w:rFonts w:ascii="Times New Roman" w:eastAsia="Times New Roman" w:hAnsi="Times New Roman" w:cs="Times New Roman"/>
          <w:kern w:val="0"/>
          <w:sz w:val="24"/>
          <w:szCs w:val="24"/>
          <w:lang w:eastAsia="en-GB"/>
          <w14:ligatures w14:val="none"/>
        </w:rPr>
        <w:t>So</w:t>
      </w:r>
      <w:proofErr w:type="gramEnd"/>
      <w:r w:rsidRPr="006D479A">
        <w:rPr>
          <w:rFonts w:ascii="Times New Roman" w:eastAsia="Times New Roman" w:hAnsi="Times New Roman" w:cs="Times New Roman"/>
          <w:kern w:val="0"/>
          <w:sz w:val="24"/>
          <w:szCs w:val="24"/>
          <w:lang w:eastAsia="en-GB"/>
          <w14:ligatures w14:val="none"/>
        </w:rPr>
        <w:t xml:space="preserve"> we also ran comprehensive tests across a text-based translation of ARC, and found that the biggest LLMs today are able to solve a surprising portion of ARC, with GPT-4 just beating our own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solution.</w:t>
      </w:r>
    </w:p>
    <w:p w14:paraId="3F848943"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A9294DF" w14:textId="77777777" w:rsidR="006D479A" w:rsidRPr="006D479A" w:rsidRDefault="006D479A" w:rsidP="006D47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D479A">
        <w:rPr>
          <w:rFonts w:ascii="Times New Roman" w:eastAsia="Times New Roman" w:hAnsi="Times New Roman" w:cs="Times New Roman"/>
          <w:b/>
          <w:bCs/>
          <w:kern w:val="0"/>
          <w:sz w:val="27"/>
          <w:szCs w:val="27"/>
          <w:lang w:eastAsia="en-GB"/>
          <w14:ligatures w14:val="none"/>
        </w:rPr>
        <w:t>What's next?</w:t>
      </w:r>
    </w:p>
    <w:p w14:paraId="44661E6E"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Imparting abstraction and reasoning abilities into our machine learning models remains an unsolved and elusive touchstone </w:t>
      </w:r>
      <w:proofErr w:type="gramStart"/>
      <w:r w:rsidRPr="006D479A">
        <w:rPr>
          <w:rFonts w:ascii="Times New Roman" w:eastAsia="Times New Roman" w:hAnsi="Times New Roman" w:cs="Times New Roman"/>
          <w:kern w:val="0"/>
          <w:sz w:val="24"/>
          <w:szCs w:val="24"/>
          <w:lang w:eastAsia="en-GB"/>
          <w14:ligatures w14:val="none"/>
        </w:rPr>
        <w:t>problem, and</w:t>
      </w:r>
      <w:proofErr w:type="gramEnd"/>
      <w:r w:rsidRPr="006D479A">
        <w:rPr>
          <w:rFonts w:ascii="Times New Roman" w:eastAsia="Times New Roman" w:hAnsi="Times New Roman" w:cs="Times New Roman"/>
          <w:kern w:val="0"/>
          <w:sz w:val="24"/>
          <w:szCs w:val="24"/>
          <w:lang w:eastAsia="en-GB"/>
          <w14:ligatures w14:val="none"/>
        </w:rPr>
        <w:t xml:space="preserve"> is likely to remain so for some time. However, we see two very different avenues can both make progress: a complex symbolic reasoning system harnessing neural networks (like </w:t>
      </w:r>
      <w:proofErr w:type="spellStart"/>
      <w:r w:rsidRPr="006D479A">
        <w:rPr>
          <w:rFonts w:ascii="Times New Roman" w:eastAsia="Times New Roman" w:hAnsi="Times New Roman" w:cs="Times New Roman"/>
          <w:kern w:val="0"/>
          <w:sz w:val="24"/>
          <w:szCs w:val="24"/>
          <w:lang w:eastAsia="en-GB"/>
          <w14:ligatures w14:val="none"/>
        </w:rPr>
        <w:t>DreamCoder</w:t>
      </w:r>
      <w:proofErr w:type="spellEnd"/>
      <w:r w:rsidRPr="006D479A">
        <w:rPr>
          <w:rFonts w:ascii="Times New Roman" w:eastAsia="Times New Roman" w:hAnsi="Times New Roman" w:cs="Times New Roman"/>
          <w:kern w:val="0"/>
          <w:sz w:val="24"/>
          <w:szCs w:val="24"/>
          <w:lang w:eastAsia="en-GB"/>
          <w14:ligatures w14:val="none"/>
        </w:rPr>
        <w:t xml:space="preserve">), </w:t>
      </w:r>
      <w:commentRangeStart w:id="11"/>
      <w:r w:rsidRPr="006D479A">
        <w:rPr>
          <w:rFonts w:ascii="Times New Roman" w:eastAsia="Times New Roman" w:hAnsi="Times New Roman" w:cs="Times New Roman"/>
          <w:kern w:val="0"/>
          <w:sz w:val="24"/>
          <w:szCs w:val="24"/>
          <w:lang w:eastAsia="en-GB"/>
          <w14:ligatures w14:val="none"/>
        </w:rPr>
        <w:t xml:space="preserve">as well as relying on the emergent reasoning capabilities of extremely large foundation models. </w:t>
      </w:r>
      <w:commentRangeEnd w:id="11"/>
      <w:r w:rsidR="00A73C6E">
        <w:rPr>
          <w:rStyle w:val="CommentReference"/>
        </w:rPr>
        <w:commentReference w:id="11"/>
      </w:r>
      <w:r w:rsidRPr="006D479A">
        <w:rPr>
          <w:rFonts w:ascii="Times New Roman" w:eastAsia="Times New Roman" w:hAnsi="Times New Roman" w:cs="Times New Roman"/>
          <w:kern w:val="0"/>
          <w:sz w:val="24"/>
          <w:szCs w:val="24"/>
          <w:lang w:eastAsia="en-GB"/>
          <w14:ligatures w14:val="none"/>
        </w:rPr>
        <w:t>When we crack this problem, it will be fascinating to see on which side we end up.</w:t>
      </w:r>
    </w:p>
    <w:p w14:paraId="1CAA3FA0"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A57928C" w14:textId="053C9578"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If you want to learn more about this work, please read our paper: </w:t>
      </w:r>
      <w:ins w:id="12" w:author="Katie Light" w:date="2024-03-20T16:42:00Z">
        <w:r w:rsidR="00B15997" w:rsidRPr="00B15997">
          <w:rPr>
            <w:rFonts w:ascii="Times New Roman" w:eastAsia="Times New Roman" w:hAnsi="Times New Roman" w:cs="Times New Roman"/>
            <w:kern w:val="0"/>
            <w:sz w:val="24"/>
            <w:szCs w:val="24"/>
            <w:lang w:eastAsia="en-GB"/>
            <w14:ligatures w14:val="none"/>
          </w:rPr>
          <w:t>https://arxiv.org/abs/2402.03507</w:t>
        </w:r>
      </w:ins>
    </w:p>
    <w:p w14:paraId="1C9DF242"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26388F1"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[1] </w:t>
      </w:r>
      <w:hyperlink r:id="rId11" w:history="1">
        <w:r w:rsidRPr="006D479A">
          <w:rPr>
            <w:rFonts w:ascii="Times New Roman" w:eastAsia="Times New Roman" w:hAnsi="Times New Roman" w:cs="Times New Roman"/>
            <w:color w:val="0000FF"/>
            <w:kern w:val="0"/>
            <w:sz w:val="24"/>
            <w:szCs w:val="24"/>
            <w:u w:val="single"/>
            <w:lang w:eastAsia="en-GB"/>
            <w14:ligatures w14:val="none"/>
          </w:rPr>
          <w:t>https://www.theverge.com/2018/7/3/17530232/self-driving-ai-winter-full-autonomy-waymo-tesla-uber</w:t>
        </w:r>
      </w:hyperlink>
    </w:p>
    <w:p w14:paraId="6F8983E1"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995322C" w14:textId="77777777" w:rsidR="006D479A" w:rsidRPr="006D479A" w:rsidRDefault="006D479A" w:rsidP="006D47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479A">
        <w:rPr>
          <w:rFonts w:ascii="Times New Roman" w:eastAsia="Times New Roman" w:hAnsi="Times New Roman" w:cs="Times New Roman"/>
          <w:kern w:val="0"/>
          <w:sz w:val="24"/>
          <w:szCs w:val="24"/>
          <w:lang w:eastAsia="en-GB"/>
          <w14:ligatures w14:val="none"/>
        </w:rPr>
        <w:t xml:space="preserve">[2] If you're interested in learning more about </w:t>
      </w:r>
      <w:proofErr w:type="spellStart"/>
      <w:r w:rsidRPr="006D479A">
        <w:rPr>
          <w:rFonts w:ascii="Times New Roman" w:eastAsia="Times New Roman" w:hAnsi="Times New Roman" w:cs="Times New Roman"/>
          <w:kern w:val="0"/>
          <w:sz w:val="24"/>
          <w:szCs w:val="24"/>
          <w:lang w:eastAsia="en-GB"/>
          <w14:ligatures w14:val="none"/>
        </w:rPr>
        <w:t>Bongard</w:t>
      </w:r>
      <w:proofErr w:type="spellEnd"/>
      <w:r w:rsidRPr="006D479A">
        <w:rPr>
          <w:rFonts w:ascii="Times New Roman" w:eastAsia="Times New Roman" w:hAnsi="Times New Roman" w:cs="Times New Roman"/>
          <w:kern w:val="0"/>
          <w:sz w:val="24"/>
          <w:szCs w:val="24"/>
          <w:lang w:eastAsia="en-GB"/>
          <w14:ligatures w14:val="none"/>
        </w:rPr>
        <w:t xml:space="preserve"> Problems, or the solutions, check out Harry </w:t>
      </w:r>
      <w:proofErr w:type="spellStart"/>
      <w:r w:rsidRPr="006D479A">
        <w:rPr>
          <w:rFonts w:ascii="Times New Roman" w:eastAsia="Times New Roman" w:hAnsi="Times New Roman" w:cs="Times New Roman"/>
          <w:kern w:val="0"/>
          <w:sz w:val="24"/>
          <w:szCs w:val="24"/>
          <w:lang w:eastAsia="en-GB"/>
          <w14:ligatures w14:val="none"/>
        </w:rPr>
        <w:t>Foundalis</w:t>
      </w:r>
      <w:proofErr w:type="spellEnd"/>
      <w:r w:rsidRPr="006D479A">
        <w:rPr>
          <w:rFonts w:ascii="Times New Roman" w:eastAsia="Times New Roman" w:hAnsi="Times New Roman" w:cs="Times New Roman"/>
          <w:kern w:val="0"/>
          <w:sz w:val="24"/>
          <w:szCs w:val="24"/>
          <w:lang w:eastAsia="en-GB"/>
          <w14:ligatures w14:val="none"/>
        </w:rPr>
        <w:t xml:space="preserve">' diligent collection: </w:t>
      </w:r>
      <w:hyperlink r:id="rId12" w:history="1">
        <w:r w:rsidRPr="006D479A">
          <w:rPr>
            <w:rFonts w:ascii="Times New Roman" w:eastAsia="Times New Roman" w:hAnsi="Times New Roman" w:cs="Times New Roman"/>
            <w:color w:val="0000FF"/>
            <w:kern w:val="0"/>
            <w:sz w:val="24"/>
            <w:szCs w:val="24"/>
            <w:u w:val="single"/>
            <w:lang w:eastAsia="en-GB"/>
            <w14:ligatures w14:val="none"/>
          </w:rPr>
          <w:t>http://www.foundalis.com/res/bps/bpidx.htm</w:t>
        </w:r>
      </w:hyperlink>
    </w:p>
    <w:p w14:paraId="675A3C8F" w14:textId="77777777" w:rsidR="003D3746" w:rsidRDefault="003D3746"/>
    <w:sectPr w:rsidR="003D37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ie Light" w:date="2024-03-20T16:50:00Z" w:initials="KL">
    <w:p w14:paraId="3518151A" w14:textId="77777777" w:rsidR="00BD1CEA" w:rsidRDefault="00AA3C58" w:rsidP="00BD1CEA">
      <w:pPr>
        <w:pStyle w:val="CommentText"/>
        <w:ind w:left="800"/>
      </w:pPr>
      <w:r>
        <w:rPr>
          <w:rStyle w:val="CommentReference"/>
        </w:rPr>
        <w:annotationRef/>
      </w:r>
      <w:r w:rsidR="00BD1CEA">
        <w:t xml:space="preserve">Title suggestion: </w:t>
      </w:r>
      <w:r w:rsidR="00BD1CEA">
        <w:rPr>
          <w:i/>
          <w:iCs/>
          <w:color w:val="000000"/>
          <w:highlight w:val="white"/>
        </w:rPr>
        <w:t xml:space="preserve">Towards broad generalization in machines. </w:t>
      </w:r>
    </w:p>
  </w:comment>
  <w:comment w:id="2" w:author="Soumya Banerjee" w:date="2024-04-18T15:21:00Z" w:initials="SB">
    <w:p w14:paraId="35AD3E71" w14:textId="77777777" w:rsidR="00C707CB" w:rsidRDefault="00C707CB" w:rsidP="000A06FB">
      <w:r>
        <w:rPr>
          <w:rStyle w:val="CommentReference"/>
        </w:rPr>
        <w:annotationRef/>
      </w:r>
      <w:r>
        <w:rPr>
          <w:sz w:val="20"/>
          <w:szCs w:val="20"/>
        </w:rPr>
        <w:t>I like this title!</w:t>
      </w:r>
    </w:p>
  </w:comment>
  <w:comment w:id="8" w:author="Katie Light" w:date="2024-03-20T16:47:00Z" w:initials="KL">
    <w:p w14:paraId="01F26716" w14:textId="7FF552C0" w:rsidR="00BD1CEA" w:rsidRDefault="00E556D9" w:rsidP="00BD1CEA">
      <w:pPr>
        <w:pStyle w:val="CommentText"/>
      </w:pPr>
      <w:r>
        <w:rPr>
          <w:rStyle w:val="CommentReference"/>
        </w:rPr>
        <w:annotationRef/>
      </w:r>
      <w:r w:rsidR="00BD1CEA">
        <w:t>As the website can’t currently accommodate images in a blogpost, we would need to link to these on another site. Do you have a link you could share? We can use one image as the title image but unfortunately we can’t embed them in the post.</w:t>
      </w:r>
    </w:p>
  </w:comment>
  <w:comment w:id="10" w:author="Jessica Montgomery" w:date="2024-03-20T20:47:00Z" w:initials="JM">
    <w:p w14:paraId="4FC45322" w14:textId="77777777" w:rsidR="00A73C6E" w:rsidRDefault="00A73C6E" w:rsidP="00A73C6E">
      <w:r>
        <w:rPr>
          <w:rStyle w:val="CommentReference"/>
        </w:rPr>
        <w:annotationRef/>
      </w:r>
      <w:r>
        <w:rPr>
          <w:color w:val="000000"/>
          <w:sz w:val="20"/>
          <w:szCs w:val="20"/>
        </w:rPr>
        <w:t>Could we add a hyperlink?</w:t>
      </w:r>
    </w:p>
  </w:comment>
  <w:comment w:id="11" w:author="Jessica Montgomery" w:date="2024-03-20T20:48:00Z" w:initials="JM">
    <w:p w14:paraId="44203168" w14:textId="77777777" w:rsidR="00A73C6E" w:rsidRDefault="00A73C6E" w:rsidP="00A73C6E">
      <w:r>
        <w:rPr>
          <w:rStyle w:val="CommentReference"/>
        </w:rPr>
        <w:annotationRef/>
      </w:r>
      <w:r>
        <w:rPr>
          <w:color w:val="000000"/>
          <w:sz w:val="20"/>
          <w:szCs w:val="20"/>
        </w:rPr>
        <w:t>Would it be worth signalling here to the debate over whether this is actually reasoning?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8151A" w15:done="0"/>
  <w15:commentEx w15:paraId="35AD3E71" w15:paraIdParent="3518151A" w15:done="0"/>
  <w15:commentEx w15:paraId="01F26716" w15:done="0"/>
  <w15:commentEx w15:paraId="4FC45322" w15:done="0"/>
  <w15:commentEx w15:paraId="44203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30E27" w16cex:dateUtc="2024-03-20T16:50:00Z"/>
  <w16cex:commentExtensible w16cex:durableId="29CBB912" w16cex:dateUtc="2024-04-18T14:21:00Z"/>
  <w16cex:commentExtensible w16cex:durableId="0C63331A" w16cex:dateUtc="2024-03-20T16:47:00Z"/>
  <w16cex:commentExtensible w16cex:durableId="030CE30B" w16cex:dateUtc="2024-03-20T20:47:00Z"/>
  <w16cex:commentExtensible w16cex:durableId="186B95E9" w16cex:dateUtc="2024-03-20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8151A" w16cid:durableId="2A530E27"/>
  <w16cid:commentId w16cid:paraId="35AD3E71" w16cid:durableId="29CBB912"/>
  <w16cid:commentId w16cid:paraId="01F26716" w16cid:durableId="0C63331A"/>
  <w16cid:commentId w16cid:paraId="4FC45322" w16cid:durableId="030CE30B"/>
  <w16cid:commentId w16cid:paraId="44203168" w16cid:durableId="186B95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ight">
    <w15:presenceInfo w15:providerId="AD" w15:userId="S::kcl36@cam.ac.uk::163b9526-04e6-40e7-83d1-b36e7ac1e484"/>
  </w15:person>
  <w15:person w15:author="Soumya Banerjee">
    <w15:presenceInfo w15:providerId="AD" w15:userId="S::sb2333@cam.ac.uk::ad11b6d3-5c2c-450b-8261-972525e399c6"/>
  </w15:person>
  <w15:person w15:author="Jessica Montgomery">
    <w15:presenceInfo w15:providerId="AD" w15:userId="S::jkm40@cam.ac.uk::0fbe51b6-d1ea-4333-9c46-75c8b3a75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9A"/>
    <w:rsid w:val="000A3572"/>
    <w:rsid w:val="00227DF8"/>
    <w:rsid w:val="003D3746"/>
    <w:rsid w:val="00416FE0"/>
    <w:rsid w:val="00485C4E"/>
    <w:rsid w:val="005755F8"/>
    <w:rsid w:val="0061030D"/>
    <w:rsid w:val="006D479A"/>
    <w:rsid w:val="00753636"/>
    <w:rsid w:val="00897945"/>
    <w:rsid w:val="009830AF"/>
    <w:rsid w:val="009A3146"/>
    <w:rsid w:val="00A73C6E"/>
    <w:rsid w:val="00AA3C58"/>
    <w:rsid w:val="00AD5CEA"/>
    <w:rsid w:val="00B15997"/>
    <w:rsid w:val="00B5630D"/>
    <w:rsid w:val="00BD1CEA"/>
    <w:rsid w:val="00C347D9"/>
    <w:rsid w:val="00C707CB"/>
    <w:rsid w:val="00C775FA"/>
    <w:rsid w:val="00CF7159"/>
    <w:rsid w:val="00D02A1A"/>
    <w:rsid w:val="00D727CF"/>
    <w:rsid w:val="00E556D9"/>
    <w:rsid w:val="00EE7E53"/>
    <w:rsid w:val="00FD6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144B"/>
  <w15:chartTrackingRefBased/>
  <w15:docId w15:val="{C6F77316-79AF-4549-A976-15CCF4E7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4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4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4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4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79A"/>
    <w:rPr>
      <w:rFonts w:eastAsiaTheme="majorEastAsia" w:cstheme="majorBidi"/>
      <w:color w:val="272727" w:themeColor="text1" w:themeTint="D8"/>
    </w:rPr>
  </w:style>
  <w:style w:type="paragraph" w:styleId="Title">
    <w:name w:val="Title"/>
    <w:basedOn w:val="Normal"/>
    <w:next w:val="Normal"/>
    <w:link w:val="TitleChar"/>
    <w:uiPriority w:val="10"/>
    <w:qFormat/>
    <w:rsid w:val="006D4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79A"/>
    <w:pPr>
      <w:spacing w:before="160"/>
      <w:jc w:val="center"/>
    </w:pPr>
    <w:rPr>
      <w:i/>
      <w:iCs/>
      <w:color w:val="404040" w:themeColor="text1" w:themeTint="BF"/>
    </w:rPr>
  </w:style>
  <w:style w:type="character" w:customStyle="1" w:styleId="QuoteChar">
    <w:name w:val="Quote Char"/>
    <w:basedOn w:val="DefaultParagraphFont"/>
    <w:link w:val="Quote"/>
    <w:uiPriority w:val="29"/>
    <w:rsid w:val="006D479A"/>
    <w:rPr>
      <w:i/>
      <w:iCs/>
      <w:color w:val="404040" w:themeColor="text1" w:themeTint="BF"/>
    </w:rPr>
  </w:style>
  <w:style w:type="paragraph" w:styleId="ListParagraph">
    <w:name w:val="List Paragraph"/>
    <w:basedOn w:val="Normal"/>
    <w:uiPriority w:val="34"/>
    <w:qFormat/>
    <w:rsid w:val="006D479A"/>
    <w:pPr>
      <w:ind w:left="720"/>
      <w:contextualSpacing/>
    </w:pPr>
  </w:style>
  <w:style w:type="character" w:styleId="IntenseEmphasis">
    <w:name w:val="Intense Emphasis"/>
    <w:basedOn w:val="DefaultParagraphFont"/>
    <w:uiPriority w:val="21"/>
    <w:qFormat/>
    <w:rsid w:val="006D479A"/>
    <w:rPr>
      <w:i/>
      <w:iCs/>
      <w:color w:val="0F4761" w:themeColor="accent1" w:themeShade="BF"/>
    </w:rPr>
  </w:style>
  <w:style w:type="paragraph" w:styleId="IntenseQuote">
    <w:name w:val="Intense Quote"/>
    <w:basedOn w:val="Normal"/>
    <w:next w:val="Normal"/>
    <w:link w:val="IntenseQuoteChar"/>
    <w:uiPriority w:val="30"/>
    <w:qFormat/>
    <w:rsid w:val="006D4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9A"/>
    <w:rPr>
      <w:i/>
      <w:iCs/>
      <w:color w:val="0F4761" w:themeColor="accent1" w:themeShade="BF"/>
    </w:rPr>
  </w:style>
  <w:style w:type="character" w:styleId="IntenseReference">
    <w:name w:val="Intense Reference"/>
    <w:basedOn w:val="DefaultParagraphFont"/>
    <w:uiPriority w:val="32"/>
    <w:qFormat/>
    <w:rsid w:val="006D479A"/>
    <w:rPr>
      <w:b/>
      <w:bCs/>
      <w:smallCaps/>
      <w:color w:val="0F4761" w:themeColor="accent1" w:themeShade="BF"/>
      <w:spacing w:val="5"/>
    </w:rPr>
  </w:style>
  <w:style w:type="paragraph" w:customStyle="1" w:styleId="lexicalparagraph">
    <w:name w:val="lexical__paragraph"/>
    <w:basedOn w:val="Normal"/>
    <w:rsid w:val="006D47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6D479A"/>
    <w:rPr>
      <w:i/>
      <w:iCs/>
    </w:rPr>
  </w:style>
  <w:style w:type="character" w:customStyle="1" w:styleId="lexicaltextsuperscript">
    <w:name w:val="lexical__textsuperscript"/>
    <w:basedOn w:val="DefaultParagraphFont"/>
    <w:rsid w:val="006D479A"/>
  </w:style>
  <w:style w:type="character" w:styleId="Strong">
    <w:name w:val="Strong"/>
    <w:basedOn w:val="DefaultParagraphFont"/>
    <w:uiPriority w:val="22"/>
    <w:qFormat/>
    <w:rsid w:val="006D479A"/>
    <w:rPr>
      <w:b/>
      <w:bCs/>
    </w:rPr>
  </w:style>
  <w:style w:type="character" w:styleId="Hyperlink">
    <w:name w:val="Hyperlink"/>
    <w:basedOn w:val="DefaultParagraphFont"/>
    <w:uiPriority w:val="99"/>
    <w:semiHidden/>
    <w:unhideWhenUsed/>
    <w:rsid w:val="006D479A"/>
    <w:rPr>
      <w:color w:val="0000FF"/>
      <w:u w:val="single"/>
    </w:rPr>
  </w:style>
  <w:style w:type="paragraph" w:styleId="Revision">
    <w:name w:val="Revision"/>
    <w:hidden/>
    <w:uiPriority w:val="99"/>
    <w:semiHidden/>
    <w:rsid w:val="006D479A"/>
    <w:pPr>
      <w:spacing w:after="0" w:line="240" w:lineRule="auto"/>
    </w:pPr>
  </w:style>
  <w:style w:type="character" w:styleId="CommentReference">
    <w:name w:val="annotation reference"/>
    <w:basedOn w:val="DefaultParagraphFont"/>
    <w:uiPriority w:val="99"/>
    <w:semiHidden/>
    <w:unhideWhenUsed/>
    <w:rsid w:val="00E556D9"/>
    <w:rPr>
      <w:sz w:val="16"/>
      <w:szCs w:val="16"/>
    </w:rPr>
  </w:style>
  <w:style w:type="paragraph" w:styleId="CommentText">
    <w:name w:val="annotation text"/>
    <w:basedOn w:val="Normal"/>
    <w:link w:val="CommentTextChar"/>
    <w:uiPriority w:val="99"/>
    <w:unhideWhenUsed/>
    <w:rsid w:val="00E556D9"/>
    <w:pPr>
      <w:spacing w:line="240" w:lineRule="auto"/>
    </w:pPr>
    <w:rPr>
      <w:sz w:val="20"/>
      <w:szCs w:val="20"/>
    </w:rPr>
  </w:style>
  <w:style w:type="character" w:customStyle="1" w:styleId="CommentTextChar">
    <w:name w:val="Comment Text Char"/>
    <w:basedOn w:val="DefaultParagraphFont"/>
    <w:link w:val="CommentText"/>
    <w:uiPriority w:val="99"/>
    <w:rsid w:val="00E556D9"/>
    <w:rPr>
      <w:sz w:val="20"/>
      <w:szCs w:val="20"/>
    </w:rPr>
  </w:style>
  <w:style w:type="paragraph" w:styleId="CommentSubject">
    <w:name w:val="annotation subject"/>
    <w:basedOn w:val="CommentText"/>
    <w:next w:val="CommentText"/>
    <w:link w:val="CommentSubjectChar"/>
    <w:uiPriority w:val="99"/>
    <w:semiHidden/>
    <w:unhideWhenUsed/>
    <w:rsid w:val="00E556D9"/>
    <w:rPr>
      <w:b/>
      <w:bCs/>
    </w:rPr>
  </w:style>
  <w:style w:type="character" w:customStyle="1" w:styleId="CommentSubjectChar">
    <w:name w:val="Comment Subject Char"/>
    <w:basedOn w:val="CommentTextChar"/>
    <w:link w:val="CommentSubject"/>
    <w:uiPriority w:val="99"/>
    <w:semiHidden/>
    <w:rsid w:val="00E556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5892">
      <w:bodyDiv w:val="1"/>
      <w:marLeft w:val="0"/>
      <w:marRight w:val="0"/>
      <w:marTop w:val="0"/>
      <w:marBottom w:val="0"/>
      <w:divBdr>
        <w:top w:val="none" w:sz="0" w:space="0" w:color="auto"/>
        <w:left w:val="none" w:sz="0" w:space="0" w:color="auto"/>
        <w:bottom w:val="none" w:sz="0" w:space="0" w:color="auto"/>
        <w:right w:val="none" w:sz="0" w:space="0" w:color="auto"/>
      </w:divBdr>
    </w:div>
    <w:div w:id="519661323">
      <w:bodyDiv w:val="1"/>
      <w:marLeft w:val="0"/>
      <w:marRight w:val="0"/>
      <w:marTop w:val="0"/>
      <w:marBottom w:val="0"/>
      <w:divBdr>
        <w:top w:val="none" w:sz="0" w:space="0" w:color="auto"/>
        <w:left w:val="none" w:sz="0" w:space="0" w:color="auto"/>
        <w:bottom w:val="none" w:sz="0" w:space="0" w:color="auto"/>
        <w:right w:val="none" w:sz="0" w:space="0" w:color="auto"/>
      </w:divBdr>
    </w:div>
    <w:div w:id="20533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www.foundalis.com/res/bps/bpidx.htm"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verge.com/2018/7/3/17530232/self-driving-ai-winter-full-autonomy-waymo-tesla-uber"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Light</dc:creator>
  <cp:keywords/>
  <dc:description/>
  <cp:lastModifiedBy>Soumya Banerjee</cp:lastModifiedBy>
  <cp:revision>6</cp:revision>
  <dcterms:created xsi:type="dcterms:W3CDTF">2024-03-26T17:19:00Z</dcterms:created>
  <dcterms:modified xsi:type="dcterms:W3CDTF">2024-04-18T14:23:00Z</dcterms:modified>
</cp:coreProperties>
</file>